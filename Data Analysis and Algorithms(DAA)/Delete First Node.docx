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Delete First Node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Delete First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</w:t>
      </w:r>
      <w:r w:rsidRPr="0071068C">
        <w:rPr>
          <w:rFonts w:ascii="Arial" w:eastAsia="Times New Roman" w:hAnsi="Arial" w:cs="Arial"/>
          <w:color w:val="333333"/>
          <w:sz w:val="21"/>
        </w:rPr>
        <w:t>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ITEM is the value to be deleted.</w:t>
      </w:r>
    </w:p>
    <w:p w:rsidR="0071068C" w:rsidRPr="0071068C" w:rsidRDefault="0071068C" w:rsidP="0071068C">
      <w:pPr>
        <w:spacing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t>1. If (START == NULL) Then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[Check whether list is empty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Print: Linked-List is empty.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3. 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 PTR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ITEM = START-&gt;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INFO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INFO of first node to ITEM]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6. START == START-&gt;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LINK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START now points to 2nd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 Delete PTR [Delete first node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Print: ITEM deleted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If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9. Exit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Delete Last Node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Delete Last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PTR is a pointer variable which contains address of node to be deleted. PREV is a pointer variable which points to previous node. ITEM is the value to be deleted.</w:t>
      </w:r>
    </w:p>
    <w:p w:rsidR="0071068C" w:rsidRPr="0071068C" w:rsidRDefault="0071068C" w:rsidP="0071068C">
      <w:pPr>
        <w:spacing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t>1. If (START == NULL) Then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[Check whether list is empty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Print: Linked-List is empty.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3. 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 PTR = START, PREV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Repeat While (PTR-&gt;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LINK !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PREV =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PTR to PREV]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 PTR = PTR-&gt;LINK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[Move PTR to next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While Loop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ITEM = 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INFO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INFO of last node to ITEM]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9. If (START-&gt;LINK == NULL) Then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[If only one node is left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10. START = NULL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[Assign NULL to START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11.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9.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 xml:space="preserve"> PREV-&gt;LINK =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NULL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NULL to link field of second last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   [End of Step 9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10. Delete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11. Print: ITEM deleted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  [End of Step 1 If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12.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Delete Specific Node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Delete Specific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PTR is a pointer variable which contains address of node to be deleted. PREV is a pointer variable which points to previous node. ITEM is the value to be deleted.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color w:val="000000"/>
          <w:sz w:val="18"/>
        </w:rPr>
        <w:t xml:space="preserve">1. If (START == NULL)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Then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Check whether list is empty]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2. Print: Linked-List is empty.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3. Else If (START-&gt;INFO == ITEM)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Then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Check if ITEM is in 1st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4. PTR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5. START = START-&gt;LINK </w:t>
      </w:r>
      <w:r w:rsidRPr="0071068C">
        <w:rPr>
          <w:rFonts w:ascii="Arial" w:eastAsia="Times New Roman" w:hAnsi="Arial" w:cs="Arial"/>
          <w:color w:val="0066FF"/>
          <w:sz w:val="18"/>
        </w:rPr>
        <w:t>[START now points to 2nd node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6. Delete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7.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8.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 xml:space="preserve"> PTR = START, PREV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9.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10. If (PTR-&gt;INFO == ITEM)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Then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If ITEM matches with PTR-&gt;INFO]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11. PREV-&gt;LINK = 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LINK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LINK field of PTR to PREV]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12. Delete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13. 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14 PREV = PTR [Assign PTR to PREV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15. PTR = 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LINK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Move PTR to next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Step 10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While Loop]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16. Print: ITEM deleted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Step 1 If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17.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First Node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First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lastRenderedPageBreak/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ITEM is the value to be inserted.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t>1. If (START == NULL) Then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START = New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Node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Create a new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START-&gt;INFO =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ITEM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ITEM to INFO field]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START-&gt;LINK =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NULL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NULL to LINK field]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6.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 xml:space="preserve"> Set PTR = START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[Initialize PTR with START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 START = New Node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[Create a new node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START-&gt;INFO = ITEM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[Assign ITEM to INFO field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9. START-&gt;LINK =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PTR to LINK field]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10. Exit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Item in a Sorted List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Sorted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PREV is a pointer variable which contains address of previous node. ITEM is the value to be inserted.</w:t>
      </w:r>
    </w:p>
    <w:p w:rsidR="0071068C" w:rsidRPr="0071068C" w:rsidRDefault="0071068C" w:rsidP="0071068C">
      <w:pPr>
        <w:spacing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color w:val="000000"/>
          <w:sz w:val="18"/>
        </w:rPr>
        <w:t>1. If (START == NULL) Then </w:t>
      </w:r>
      <w:r w:rsidRPr="0071068C">
        <w:rPr>
          <w:rFonts w:ascii="Arial" w:eastAsia="Times New Roman" w:hAnsi="Arial" w:cs="Arial"/>
          <w:color w:val="0066FF"/>
          <w:sz w:val="18"/>
        </w:rPr>
        <w:t>[Check whether list is empty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2. START = New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Node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Create a new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3. START-&gt;INFO = ITEM </w:t>
      </w:r>
      <w:r w:rsidRPr="0071068C">
        <w:rPr>
          <w:rFonts w:ascii="Arial" w:eastAsia="Times New Roman" w:hAnsi="Arial" w:cs="Arial"/>
          <w:color w:val="0066FF"/>
          <w:sz w:val="18"/>
        </w:rPr>
        <w:t>[Assign ITEM to INFO field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4. START-&gt;LINK = NULL </w:t>
      </w:r>
      <w:r w:rsidRPr="0071068C">
        <w:rPr>
          <w:rFonts w:ascii="Arial" w:eastAsia="Times New Roman" w:hAnsi="Arial" w:cs="Arial"/>
          <w:color w:val="0066FF"/>
          <w:sz w:val="18"/>
        </w:rPr>
        <w:t>[Assign NULL to LINK field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5.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6.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 xml:space="preserve"> If (ITEM &lt; START-&gt;INFO) Then </w:t>
      </w:r>
      <w:r w:rsidRPr="0071068C">
        <w:rPr>
          <w:rFonts w:ascii="Arial" w:eastAsia="Times New Roman" w:hAnsi="Arial" w:cs="Arial"/>
          <w:color w:val="0066FF"/>
          <w:sz w:val="18"/>
        </w:rPr>
        <w:t>[Check whether ITEM is less then value in first node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7. PTR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8. START = New Node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9. START-&gt;INFO = ITEM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10. START-&gt;LINK =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11.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12.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 xml:space="preserve"> Set PTR = START, PREV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13.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14. If (ITEM &lt; PTR-&gt;INFO) Then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15. PREV-&gt;LINK = New Node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lastRenderedPageBreak/>
        <w:t>16. PREV = PREV-&gt;LINK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17. PREV-&gt;INFO = ITEM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18. PREV-&gt;LINK =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19. Return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20. Else If (PTR-&gt;LINK == NULL) Then </w:t>
      </w:r>
      <w:r w:rsidRPr="0071068C">
        <w:rPr>
          <w:rFonts w:ascii="Arial" w:eastAsia="Times New Roman" w:hAnsi="Arial" w:cs="Arial"/>
          <w:color w:val="0066FF"/>
          <w:sz w:val="18"/>
        </w:rPr>
        <w:t>[Check whether PTR reaches last node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21. PTR-&gt;LINK = New Node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22. PTR = PTR-&gt;LINK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23. PTR-&gt;INFO = ITEM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24. PTR-&gt;LINK = NULL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25. Return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26.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27.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 xml:space="preserve"> PREV =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28. PTR = PTR-&gt;LINK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Step 14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While Loop]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Step 6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Step 1 If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29.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Last Node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Last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ITEM is the value to be inserted.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color w:val="000000"/>
          <w:sz w:val="18"/>
        </w:rPr>
        <w:t xml:space="preserve">1. If (START == NULL)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Then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Check whether list is empty]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2.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START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 xml:space="preserve"> == New Node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3. START-&gt;INFO = ITEM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4. START-&gt;LINK = NULL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5.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6.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 xml:space="preserve"> Set PTR =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START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Initialize PTR with START]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7. Repeat While (PTR-&gt;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LINK !</w:t>
      </w:r>
      <w:proofErr w:type="gramEnd"/>
      <w:r w:rsidRPr="0071068C">
        <w:rPr>
          <w:rFonts w:ascii="Arial" w:eastAsia="Times New Roman" w:hAnsi="Arial" w:cs="Arial"/>
          <w:color w:val="000000"/>
          <w:sz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8. PTR = 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LINK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Until PTR reaches last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[End of While Loop]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 xml:space="preserve">9. PTR-&gt;LINK = New 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Node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Assign address of new node to PTR]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10. PTR = PTR-&gt;LINK </w:t>
      </w:r>
      <w:r w:rsidRPr="0071068C">
        <w:rPr>
          <w:rFonts w:ascii="Arial" w:eastAsia="Times New Roman" w:hAnsi="Arial" w:cs="Arial"/>
          <w:color w:val="0066FF"/>
          <w:sz w:val="18"/>
        </w:rPr>
        <w:t>[Move PTR to next node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lastRenderedPageBreak/>
        <w:t>11. PTR-&gt;INFO = ITEM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12. PTR-&gt;LINK = NULL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      [End of If</w:t>
      </w:r>
      <w:proofErr w:type="gramStart"/>
      <w:r w:rsidRPr="0071068C">
        <w:rPr>
          <w:rFonts w:ascii="Arial" w:eastAsia="Times New Roman" w:hAnsi="Arial" w:cs="Arial"/>
          <w:color w:val="000000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1068C">
        <w:rPr>
          <w:rFonts w:ascii="Arial" w:eastAsia="Times New Roman" w:hAnsi="Arial" w:cs="Arial"/>
          <w:color w:val="000000"/>
          <w:sz w:val="18"/>
        </w:rPr>
        <w:t>13.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Specific Node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Insert Specific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NEW is a pointer variable which will contain address of new node. N is the value after which new node is to be inserted and ITEM is the value to be inserted.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t>1. If (START == NULL) Then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Print: Linked-List is empty. It must have at least one node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 xml:space="preserve"> Set PTR = START, NEW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6. If (PTR-&gt;INFO == N) Then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 NEW = New Node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NEW-&gt;INFO = ITEM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9. NEW-&gt;LINK = PTR-&gt;LINK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10. PTR-&gt;LINK = NEW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11. Print: ITEM inserted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12.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13.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 xml:space="preserve"> PTR = PTR-&gt;LINK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 [End of Step 6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 [End of While Loop]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 [End of Step 1 If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14.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Reverse a Linked List</w:t>
      </w:r>
      <w:r w:rsidRPr="0071068C">
        <w:rPr>
          <w:rFonts w:ascii="Arial" w:eastAsia="Times New Roman" w:hAnsi="Arial" w:cs="Arial"/>
          <w:color w:val="333333"/>
          <w:sz w:val="21"/>
        </w:rPr>
        <w:t> 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Reverse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</w:t>
      </w:r>
      <w:r w:rsidRPr="0071068C">
        <w:rPr>
          <w:rFonts w:ascii="Arial" w:eastAsia="Times New Roman" w:hAnsi="Arial" w:cs="Arial"/>
          <w:color w:val="333333"/>
          <w:sz w:val="21"/>
        </w:rPr>
        <w:t>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PTR will point to the current node and PREV will point to the previous node. REV will maintain the reverse list.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lastRenderedPageBreak/>
        <w:t>1. Set PTR = START, PREV = NULL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3. REV = PREV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 PREV = PTR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PTR = PTR-&gt;LINK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6. PREV-&gt;LINK = REV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While Loop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 START = PREV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Search a Sorted Linked List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Search Sorted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ITEM is the value to be searched.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t>1. Set PTR = START, LOC = 1</w:t>
      </w:r>
      <w:r w:rsidRPr="0071068C">
        <w:rPr>
          <w:rFonts w:ascii="Arial" w:eastAsia="Times New Roman" w:hAnsi="Arial" w:cs="Arial"/>
          <w:color w:val="0066FF"/>
          <w:sz w:val="18"/>
        </w:rPr>
        <w:t>[Initialize PTR and LOC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3. If (ITEM &gt; PTR-&gt;INFO) Then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 xml:space="preserve">[Check if ITEM is greater </w:t>
      </w:r>
      <w:proofErr w:type="spellStart"/>
      <w:r w:rsidRPr="0071068C">
        <w:rPr>
          <w:rFonts w:ascii="Arial" w:eastAsia="Times New Roman" w:hAnsi="Arial" w:cs="Arial"/>
          <w:color w:val="0066FF"/>
          <w:sz w:val="18"/>
        </w:rPr>
        <w:t>then</w:t>
      </w:r>
      <w:proofErr w:type="spellEnd"/>
      <w:r w:rsidRPr="0071068C">
        <w:rPr>
          <w:rFonts w:ascii="Arial" w:eastAsia="Times New Roman" w:hAnsi="Arial" w:cs="Arial"/>
          <w:color w:val="0066FF"/>
          <w:sz w:val="18"/>
        </w:rPr>
        <w:t xml:space="preserve"> INFO field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 PTR = PTR-&gt;LINK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[Move PTR to next node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LOC = LOC + 1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[Increment LOC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Else If (ITEM == PTR-&gt;INFO)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Then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Check if ITEM matches with INFO field]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 Print: ITEM is present at location LOC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Return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9.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10.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 xml:space="preserve"> Print: ITEM is not present in the list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11. Return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 [End of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 [End of While Loop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12.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Search Unsorted Linked List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Search Unsorted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</w:t>
      </w:r>
      <w:r w:rsidRPr="0071068C">
        <w:rPr>
          <w:rFonts w:ascii="Arial" w:eastAsia="Times New Roman" w:hAnsi="Arial" w:cs="Arial"/>
          <w:color w:val="333333"/>
          <w:sz w:val="21"/>
        </w:rPr>
        <w:t>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ITEM is the value to be searched.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lastRenderedPageBreak/>
        <w:t>1. Set PTR = START, LOC = 1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[Initialize PTR and LOC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3. If (ITEM == PTR-&gt;INFO) Then</w:t>
      </w:r>
      <w:r w:rsidRPr="0071068C">
        <w:rPr>
          <w:rFonts w:ascii="Arial" w:eastAsia="Times New Roman" w:hAnsi="Arial" w:cs="Arial"/>
          <w:color w:val="000000"/>
          <w:sz w:val="18"/>
        </w:rPr>
        <w:t> </w:t>
      </w:r>
      <w:r w:rsidRPr="0071068C">
        <w:rPr>
          <w:rFonts w:ascii="Arial" w:eastAsia="Times New Roman" w:hAnsi="Arial" w:cs="Arial"/>
          <w:color w:val="0066FF"/>
          <w:sz w:val="18"/>
        </w:rPr>
        <w:t>[Check if ITEM matches with INFO field</w:t>
      </w:r>
      <w:proofErr w:type="gramStart"/>
      <w:r w:rsidRPr="0071068C">
        <w:rPr>
          <w:rFonts w:ascii="Arial" w:eastAsia="Times New Roman" w:hAnsi="Arial" w:cs="Arial"/>
          <w:color w:val="0066FF"/>
          <w:sz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 Print: ITEM is present at location LOC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Return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Else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7.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 xml:space="preserve"> PTR = PTR-&gt;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LINK</w:t>
      </w:r>
      <w:r w:rsidRPr="0071068C">
        <w:rPr>
          <w:rFonts w:ascii="Arial" w:eastAsia="Times New Roman" w:hAnsi="Arial" w:cs="Arial"/>
          <w:color w:val="0066FF"/>
          <w:sz w:val="18"/>
        </w:rPr>
        <w:t>[</w:t>
      </w:r>
      <w:proofErr w:type="gramEnd"/>
      <w:r w:rsidRPr="0071068C">
        <w:rPr>
          <w:rFonts w:ascii="Arial" w:eastAsia="Times New Roman" w:hAnsi="Arial" w:cs="Arial"/>
          <w:color w:val="0066FF"/>
          <w:sz w:val="18"/>
        </w:rPr>
        <w:t>Move PTR to next node]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8. LOC = LOC + 1</w:t>
      </w:r>
      <w:r w:rsidRPr="0071068C">
        <w:rPr>
          <w:rFonts w:ascii="Arial" w:eastAsia="Times New Roman" w:hAnsi="Arial" w:cs="Arial"/>
          <w:color w:val="0066FF"/>
          <w:sz w:val="18"/>
        </w:rPr>
        <w:t>[Increment LOC]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If]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While Loop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9. Print: ITEM is not present in the list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10. Exit</w:t>
      </w:r>
    </w:p>
    <w:p w:rsidR="0071068C" w:rsidRPr="0071068C" w:rsidRDefault="0071068C" w:rsidP="0071068C">
      <w:pPr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1068C">
        <w:rPr>
          <w:rFonts w:ascii="Arial" w:eastAsia="Times New Roman" w:hAnsi="Arial" w:cs="Arial"/>
          <w:b/>
          <w:bCs/>
          <w:color w:val="333333"/>
          <w:sz w:val="21"/>
        </w:rPr>
        <w:t>Traverse a Linked List</w:t>
      </w:r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Traverse ( )</w:t>
      </w:r>
      <w:proofErr w:type="gramStart"/>
      <w:r w:rsidRPr="0071068C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71068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71068C">
        <w:rPr>
          <w:rFonts w:ascii="Arial" w:eastAsia="Times New Roman" w:hAnsi="Arial" w:cs="Arial"/>
          <w:b/>
          <w:bCs/>
          <w:color w:val="333333"/>
          <w:sz w:val="21"/>
        </w:rPr>
        <w:t>Description: </w:t>
      </w:r>
      <w:r w:rsidRPr="0071068C">
        <w:rPr>
          <w:rFonts w:ascii="Arial" w:eastAsia="Times New Roman" w:hAnsi="Arial" w:cs="Arial"/>
          <w:color w:val="333333"/>
          <w:sz w:val="21"/>
          <w:szCs w:val="21"/>
        </w:rPr>
        <w:t>Here START is a pointer variable which contains the address of first node. PROCESS is any operation that is to be performed on the node.</w:t>
      </w:r>
    </w:p>
    <w:p w:rsidR="0071068C" w:rsidRPr="0071068C" w:rsidRDefault="0071068C" w:rsidP="0071068C">
      <w:pPr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068C">
        <w:rPr>
          <w:rFonts w:ascii="Arial" w:eastAsia="Times New Roman" w:hAnsi="Arial" w:cs="Arial"/>
          <w:color w:val="000000"/>
          <w:sz w:val="18"/>
          <w:szCs w:val="18"/>
        </w:rPr>
        <w:t>1. Set PTR = START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2. Repeat While (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PTR !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t>= NULL)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3. Apply PROCESS to PTR-&gt;INFO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4. PTR = PTR-&gt;LINK</w:t>
      </w:r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    [End of While Loop</w:t>
      </w:r>
      <w:proofErr w:type="gramStart"/>
      <w:r w:rsidRPr="0071068C">
        <w:rPr>
          <w:rFonts w:ascii="Arial" w:eastAsia="Times New Roman" w:hAnsi="Arial" w:cs="Arial"/>
          <w:color w:val="000000"/>
          <w:sz w:val="18"/>
          <w:szCs w:val="18"/>
        </w:rPr>
        <w:t>]</w:t>
      </w:r>
      <w:proofErr w:type="gramEnd"/>
      <w:r w:rsidRPr="0071068C">
        <w:rPr>
          <w:rFonts w:ascii="Arial" w:eastAsia="Times New Roman" w:hAnsi="Arial" w:cs="Arial"/>
          <w:color w:val="000000"/>
          <w:sz w:val="18"/>
          <w:szCs w:val="18"/>
        </w:rPr>
        <w:br/>
        <w:t>5. Exit</w:t>
      </w:r>
    </w:p>
    <w:p w:rsidR="0071068C" w:rsidRPr="0071068C" w:rsidRDefault="0071068C" w:rsidP="0071068C">
      <w:pPr>
        <w:spacing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71068C">
          <w:rPr>
            <w:rFonts w:ascii="Arial" w:eastAsia="Times New Roman" w:hAnsi="Arial" w:cs="Arial"/>
            <w:color w:val="FFFFFF"/>
            <w:spacing w:val="-15"/>
            <w:sz w:val="33"/>
            <w:u w:val="single"/>
          </w:rPr>
          <w:t>Next</w:t>
        </w:r>
      </w:hyperlink>
    </w:p>
    <w:p w:rsidR="0071068C" w:rsidRPr="0071068C" w:rsidRDefault="0071068C" w:rsidP="0071068C">
      <w:pPr>
        <w:spacing w:before="100" w:beforeAutospacing="1" w:after="100" w:afterAutospacing="1" w:line="480" w:lineRule="atLeast"/>
        <w:outlineLvl w:val="2"/>
        <w:rPr>
          <w:ins w:id="0" w:author="Unknown"/>
          <w:rFonts w:ascii="Arial" w:eastAsia="Times New Roman" w:hAnsi="Arial" w:cs="Arial"/>
          <w:b/>
          <w:bCs/>
          <w:color w:val="FFFFFF"/>
          <w:spacing w:val="-30"/>
          <w:sz w:val="36"/>
          <w:szCs w:val="36"/>
        </w:rPr>
      </w:pPr>
      <w:ins w:id="1" w:author="Unknown">
        <w:r w:rsidRPr="0071068C">
          <w:rPr>
            <w:rFonts w:ascii="Arial" w:eastAsia="Times New Roman" w:hAnsi="Arial" w:cs="Arial"/>
            <w:b/>
            <w:bCs/>
            <w:color w:val="FFFFFF"/>
            <w:spacing w:val="-30"/>
            <w:sz w:val="36"/>
            <w:szCs w:val="36"/>
          </w:rPr>
          <w:t>Category</w:t>
        </w:r>
      </w:ins>
    </w:p>
    <w:p w:rsidR="0071068C" w:rsidRPr="0071068C" w:rsidRDefault="0071068C" w:rsidP="0071068C">
      <w:pPr>
        <w:numPr>
          <w:ilvl w:val="0"/>
          <w:numId w:val="1"/>
        </w:numPr>
        <w:spacing w:before="100" w:beforeAutospacing="1" w:after="100" w:afterAutospacing="1" w:line="285" w:lineRule="atLeast"/>
        <w:ind w:left="1170"/>
        <w:rPr>
          <w:ins w:id="2" w:author="Unknown"/>
          <w:rFonts w:ascii="Arial" w:eastAsia="Times New Roman" w:hAnsi="Arial" w:cs="Arial"/>
          <w:i/>
          <w:iCs/>
          <w:color w:val="333333"/>
          <w:sz w:val="21"/>
          <w:szCs w:val="21"/>
        </w:rPr>
      </w:pPr>
      <w:ins w:id="3" w:author="Unknown"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begin"/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instrText xml:space="preserve"> HYPERLINK "http://joseblog.netau.net/Computer_Science/data_structures/arrays.php" </w:instrTex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separate"/>
        </w:r>
        <w:r w:rsidRPr="0071068C">
          <w:rPr>
            <w:rFonts w:ascii="Arial" w:eastAsia="Times New Roman" w:hAnsi="Arial" w:cs="Arial"/>
            <w:i/>
            <w:iCs/>
            <w:color w:val="CC2800"/>
            <w:sz w:val="21"/>
            <w:u w:val="single"/>
          </w:rPr>
          <w:t>Arrays</w: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end"/>
        </w:r>
      </w:ins>
    </w:p>
    <w:p w:rsidR="0071068C" w:rsidRPr="0071068C" w:rsidRDefault="0071068C" w:rsidP="0071068C">
      <w:pPr>
        <w:numPr>
          <w:ilvl w:val="0"/>
          <w:numId w:val="1"/>
        </w:numPr>
        <w:spacing w:before="100" w:beforeAutospacing="1" w:after="100" w:afterAutospacing="1" w:line="285" w:lineRule="atLeast"/>
        <w:ind w:left="1170"/>
        <w:rPr>
          <w:ins w:id="4" w:author="Unknown"/>
          <w:rFonts w:ascii="Arial" w:eastAsia="Times New Roman" w:hAnsi="Arial" w:cs="Arial"/>
          <w:i/>
          <w:iCs/>
          <w:color w:val="333333"/>
          <w:sz w:val="21"/>
          <w:szCs w:val="21"/>
        </w:rPr>
      </w:pPr>
      <w:ins w:id="5" w:author="Unknown"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begin"/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instrText xml:space="preserve"> HYPERLINK "http://joseblog.netau.net/Computer_Science/data_structures/linked-lists.php" </w:instrTex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separate"/>
        </w:r>
        <w:r w:rsidRPr="0071068C">
          <w:rPr>
            <w:rFonts w:ascii="Arial" w:eastAsia="Times New Roman" w:hAnsi="Arial" w:cs="Arial"/>
            <w:i/>
            <w:iCs/>
            <w:color w:val="CC2800"/>
            <w:sz w:val="21"/>
            <w:u w:val="single"/>
          </w:rPr>
          <w:t>Linked Lists</w: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end"/>
        </w:r>
      </w:ins>
    </w:p>
    <w:p w:rsidR="0071068C" w:rsidRPr="0071068C" w:rsidRDefault="0071068C" w:rsidP="0071068C">
      <w:pPr>
        <w:numPr>
          <w:ilvl w:val="0"/>
          <w:numId w:val="1"/>
        </w:numPr>
        <w:spacing w:before="100" w:beforeAutospacing="1" w:after="100" w:afterAutospacing="1" w:line="285" w:lineRule="atLeast"/>
        <w:ind w:left="1170"/>
        <w:rPr>
          <w:ins w:id="6" w:author="Unknown"/>
          <w:rFonts w:ascii="Arial" w:eastAsia="Times New Roman" w:hAnsi="Arial" w:cs="Arial"/>
          <w:i/>
          <w:iCs/>
          <w:color w:val="333333"/>
          <w:sz w:val="21"/>
          <w:szCs w:val="21"/>
        </w:rPr>
      </w:pPr>
      <w:ins w:id="7" w:author="Unknown"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begin"/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instrText xml:space="preserve"> HYPERLINK "http://joseblog.netau.net/Computer_Science/data_structures/queues.php" </w:instrTex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separate"/>
        </w:r>
        <w:r w:rsidRPr="0071068C">
          <w:rPr>
            <w:rFonts w:ascii="Arial" w:eastAsia="Times New Roman" w:hAnsi="Arial" w:cs="Arial"/>
            <w:i/>
            <w:iCs/>
            <w:color w:val="CC2800"/>
            <w:sz w:val="21"/>
            <w:u w:val="single"/>
          </w:rPr>
          <w:t>Queues &amp; Stacks</w: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end"/>
        </w:r>
      </w:ins>
    </w:p>
    <w:p w:rsidR="0071068C" w:rsidRPr="0071068C" w:rsidRDefault="0071068C" w:rsidP="0071068C">
      <w:pPr>
        <w:numPr>
          <w:ilvl w:val="0"/>
          <w:numId w:val="1"/>
        </w:numPr>
        <w:spacing w:before="100" w:beforeAutospacing="1" w:after="100" w:afterAutospacing="1" w:line="285" w:lineRule="atLeast"/>
        <w:ind w:left="1170"/>
        <w:rPr>
          <w:ins w:id="8" w:author="Unknown"/>
          <w:rFonts w:ascii="Arial" w:eastAsia="Times New Roman" w:hAnsi="Arial" w:cs="Arial"/>
          <w:i/>
          <w:iCs/>
          <w:color w:val="333333"/>
          <w:sz w:val="21"/>
          <w:szCs w:val="21"/>
        </w:rPr>
      </w:pPr>
      <w:ins w:id="9" w:author="Unknown"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begin"/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instrText xml:space="preserve"> HYPERLINK "http://joseblog.netau.net/Computer_Science/data_structures/binary_search_trees.php" </w:instrTex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separate"/>
        </w:r>
        <w:r w:rsidRPr="0071068C">
          <w:rPr>
            <w:rFonts w:ascii="Arial" w:eastAsia="Times New Roman" w:hAnsi="Arial" w:cs="Arial"/>
            <w:i/>
            <w:iCs/>
            <w:color w:val="CC2800"/>
            <w:sz w:val="21"/>
            <w:u w:val="single"/>
          </w:rPr>
          <w:t>Binary Search Trees</w:t>
        </w:r>
        <w:r w:rsidRPr="0071068C">
          <w:rPr>
            <w:rFonts w:ascii="Arial" w:eastAsia="Times New Roman" w:hAnsi="Arial" w:cs="Arial"/>
            <w:i/>
            <w:iCs/>
            <w:color w:val="333333"/>
            <w:sz w:val="21"/>
            <w:szCs w:val="21"/>
          </w:rPr>
          <w:fldChar w:fldCharType="end"/>
        </w:r>
      </w:ins>
    </w:p>
    <w:p w:rsidR="00B07507" w:rsidRDefault="00B07507"/>
    <w:sectPr w:rsidR="00B07507" w:rsidSect="00B0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3984"/>
    <w:multiLevelType w:val="multilevel"/>
    <w:tmpl w:val="93F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68C"/>
    <w:rsid w:val="0071068C"/>
    <w:rsid w:val="00B0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07"/>
  </w:style>
  <w:style w:type="paragraph" w:styleId="Heading3">
    <w:name w:val="heading 3"/>
    <w:basedOn w:val="Normal"/>
    <w:link w:val="Heading3Char"/>
    <w:uiPriority w:val="9"/>
    <w:qFormat/>
    <w:rsid w:val="00710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customStyle="1" w:styleId="color-1">
    <w:name w:val="color-1"/>
    <w:basedOn w:val="DefaultParagraphFont"/>
    <w:rsid w:val="0071068C"/>
  </w:style>
  <w:style w:type="character" w:customStyle="1" w:styleId="apple-converted-space">
    <w:name w:val="apple-converted-space"/>
    <w:basedOn w:val="DefaultParagraphFont"/>
    <w:rsid w:val="0071068C"/>
  </w:style>
  <w:style w:type="paragraph" w:customStyle="1" w:styleId="descrip">
    <w:name w:val="descrip"/>
    <w:basedOn w:val="Normal"/>
    <w:rsid w:val="0071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71068C"/>
  </w:style>
  <w:style w:type="character" w:customStyle="1" w:styleId="descrip1">
    <w:name w:val="descrip1"/>
    <w:basedOn w:val="DefaultParagraphFont"/>
    <w:rsid w:val="0071068C"/>
  </w:style>
  <w:style w:type="character" w:styleId="Hyperlink">
    <w:name w:val="Hyperlink"/>
    <w:basedOn w:val="DefaultParagraphFont"/>
    <w:uiPriority w:val="99"/>
    <w:semiHidden/>
    <w:unhideWhenUsed/>
    <w:rsid w:val="007106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22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73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0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70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01469">
              <w:marLeft w:val="4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seblog.netau.net/Computer_Science/data_structures/queu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2013-09-11T05:37:00Z</dcterms:created>
  <dcterms:modified xsi:type="dcterms:W3CDTF">2013-09-11T05:39:00Z</dcterms:modified>
</cp:coreProperties>
</file>